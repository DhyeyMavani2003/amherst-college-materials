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93EE9" w:rsidRDefault="008E64E4">
      <w:pPr>
        <w:spacing w:line="240" w:lineRule="auto"/>
        <w:rPr>
          <w:rFonts w:ascii="Times New Roman" w:eastAsia="Times New Roman" w:hAnsi="Times New Roman" w:cs="Times New Roman"/>
          <w:sz w:val="28"/>
          <w:szCs w:val="28"/>
        </w:rPr>
      </w:pPr>
      <w:bookmarkStart w:id="0" w:name="_gjdgxs" w:colFirst="0" w:colLast="0"/>
      <w:bookmarkEnd w:id="0"/>
      <w:proofErr w:type="spellStart"/>
      <w:r>
        <w:rPr>
          <w:rFonts w:ascii="Times New Roman" w:eastAsia="Times New Roman" w:hAnsi="Times New Roman" w:cs="Times New Roman"/>
          <w:sz w:val="28"/>
          <w:szCs w:val="28"/>
        </w:rPr>
        <w:t>Dhyey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Dharmendrakumar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Mavani</w:t>
      </w:r>
      <w:proofErr w:type="spellEnd"/>
      <w:r>
        <w:rPr>
          <w:rFonts w:ascii="Times New Roman" w:eastAsia="Times New Roman" w:hAnsi="Times New Roman" w:cs="Times New Roman"/>
          <w:sz w:val="28"/>
          <w:szCs w:val="28"/>
        </w:rPr>
        <w:tab/>
        <w:t xml:space="preserve">                                         FYSE-101-03  </w:t>
      </w:r>
    </w:p>
    <w:p w14:paraId="00000002" w14:textId="77777777" w:rsidR="00793EE9" w:rsidRDefault="008E64E4">
      <w:pPr>
        <w:spacing w:line="240" w:lineRule="auto"/>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FALL 2021 First-Year Seminar: Progress? </w:t>
      </w:r>
      <w:r>
        <w:rPr>
          <w:rFonts w:ascii="Times New Roman" w:eastAsia="Times New Roman" w:hAnsi="Times New Roman" w:cs="Times New Roman"/>
          <w:sz w:val="28"/>
          <w:szCs w:val="28"/>
        </w:rPr>
        <w:tab/>
        <w:t xml:space="preserve"> (Professor </w:t>
      </w:r>
      <w:proofErr w:type="spellStart"/>
      <w:r>
        <w:rPr>
          <w:rFonts w:ascii="Times New Roman" w:eastAsia="Times New Roman" w:hAnsi="Times New Roman" w:cs="Times New Roman"/>
          <w:sz w:val="28"/>
          <w:szCs w:val="28"/>
        </w:rPr>
        <w:t>Nishiten</w:t>
      </w:r>
      <w:proofErr w:type="spellEnd"/>
      <w:r>
        <w:rPr>
          <w:rFonts w:ascii="Times New Roman" w:eastAsia="Times New Roman" w:hAnsi="Times New Roman" w:cs="Times New Roman"/>
          <w:sz w:val="28"/>
          <w:szCs w:val="28"/>
        </w:rPr>
        <w:t xml:space="preserve"> Shah)</w:t>
      </w:r>
    </w:p>
    <w:p w14:paraId="00000003" w14:textId="77777777" w:rsidR="00793EE9" w:rsidRDefault="008E64E4">
      <w:pPr>
        <w:spacing w:line="240" w:lineRule="auto"/>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004" w14:textId="77777777" w:rsidR="00793EE9" w:rsidRDefault="008E64E4">
      <w:pPr>
        <w:spacing w:line="240" w:lineRule="auto"/>
        <w:ind w:left="2880" w:firstLine="720"/>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1-page paper 2</w:t>
      </w:r>
    </w:p>
    <w:p w14:paraId="00000005" w14:textId="77777777" w:rsidR="00793EE9" w:rsidRDefault="008E64E4">
      <w:pPr>
        <w:spacing w:before="180" w:after="180"/>
        <w:rPr>
          <w:rFonts w:ascii="Calibri" w:eastAsia="Calibri" w:hAnsi="Calibri" w:cs="Calibri"/>
          <w:i/>
          <w:sz w:val="24"/>
          <w:szCs w:val="24"/>
          <w:u w:val="single"/>
        </w:rPr>
      </w:pPr>
      <w:r>
        <w:rPr>
          <w:rFonts w:ascii="Calibri" w:eastAsia="Calibri" w:hAnsi="Calibri" w:cs="Calibri"/>
          <w:b/>
          <w:i/>
          <w:sz w:val="24"/>
          <w:szCs w:val="24"/>
          <w:u w:val="single"/>
        </w:rPr>
        <w:t>Prompt:</w:t>
      </w:r>
      <w:r>
        <w:rPr>
          <w:rFonts w:ascii="Calibri" w:eastAsia="Calibri" w:hAnsi="Calibri" w:cs="Calibri"/>
          <w:b/>
          <w:sz w:val="24"/>
          <w:szCs w:val="24"/>
        </w:rPr>
        <w:t xml:space="preserve"> (2) Hobbes identifies three “principal causes of quarrel”: Competition, Diffidence, and Glory. Of the three, “Diffidence” is arguably the most serious cause. What does Hobbes mean by “Diffidence” and why does it lead to conflict?</w:t>
      </w:r>
    </w:p>
    <w:p w14:paraId="00000006" w14:textId="77777777" w:rsidR="00793EE9" w:rsidRDefault="008E64E4">
      <w:pPr>
        <w:spacing w:before="180" w:after="180"/>
        <w:rPr>
          <w:rFonts w:ascii="Calibri" w:eastAsia="Calibri" w:hAnsi="Calibri" w:cs="Calibri"/>
          <w:sz w:val="24"/>
          <w:szCs w:val="24"/>
        </w:rPr>
      </w:pPr>
      <w:r>
        <w:rPr>
          <w:rFonts w:ascii="Calibri" w:eastAsia="Calibri" w:hAnsi="Calibri" w:cs="Calibri"/>
          <w:sz w:val="24"/>
          <w:szCs w:val="24"/>
        </w:rPr>
        <w:t>Dear Dev,</w:t>
      </w:r>
    </w:p>
    <w:p w14:paraId="00000007" w14:textId="68CC98E7" w:rsidR="00793EE9" w:rsidRDefault="008E64E4">
      <w:pPr>
        <w:spacing w:before="180" w:after="180"/>
        <w:rPr>
          <w:rFonts w:ascii="Calibri" w:eastAsia="Calibri" w:hAnsi="Calibri" w:cs="Calibri"/>
          <w:color w:val="292C2E"/>
          <w:sz w:val="24"/>
          <w:szCs w:val="24"/>
          <w:highlight w:val="white"/>
        </w:rPr>
      </w:pPr>
      <w:r>
        <w:rPr>
          <w:rFonts w:ascii="Calibri" w:eastAsia="Calibri" w:hAnsi="Calibri" w:cs="Calibri"/>
          <w:sz w:val="24"/>
          <w:szCs w:val="24"/>
        </w:rPr>
        <w:t>I hope that eve</w:t>
      </w:r>
      <w:r>
        <w:rPr>
          <w:rFonts w:ascii="Calibri" w:eastAsia="Calibri" w:hAnsi="Calibri" w:cs="Calibri"/>
          <w:sz w:val="24"/>
          <w:szCs w:val="24"/>
        </w:rPr>
        <w:t xml:space="preserve">rything is fine. I am writing this letter to share a surprising perspective of Thomas Hobbes which I encountered during my reading. </w:t>
      </w:r>
      <w:commentRangeStart w:id="1"/>
      <w:r>
        <w:rPr>
          <w:rFonts w:ascii="Calibri" w:eastAsia="Calibri" w:hAnsi="Calibri" w:cs="Calibri"/>
          <w:sz w:val="24"/>
          <w:szCs w:val="24"/>
        </w:rPr>
        <w:t>Diffidence</w:t>
      </w:r>
      <w:commentRangeEnd w:id="1"/>
      <w:r>
        <w:rPr>
          <w:rStyle w:val="CommentReference"/>
        </w:rPr>
        <w:commentReference w:id="1"/>
      </w:r>
      <w:r>
        <w:rPr>
          <w:rFonts w:ascii="Calibri" w:eastAsia="Calibri" w:hAnsi="Calibri" w:cs="Calibri"/>
          <w:sz w:val="24"/>
          <w:szCs w:val="24"/>
        </w:rPr>
        <w:t>, as</w:t>
      </w:r>
      <w:r>
        <w:rPr>
          <w:rFonts w:ascii="Calibri" w:eastAsia="Calibri" w:hAnsi="Calibri" w:cs="Calibri"/>
          <w:sz w:val="24"/>
          <w:szCs w:val="24"/>
          <w:highlight w:val="white"/>
        </w:rPr>
        <w:t xml:space="preserve"> Hobbes uses the word in chapter 13 of </w:t>
      </w:r>
      <w:r>
        <w:rPr>
          <w:rFonts w:ascii="Calibri" w:eastAsia="Calibri" w:hAnsi="Calibri" w:cs="Calibri"/>
          <w:i/>
          <w:sz w:val="24"/>
          <w:szCs w:val="24"/>
          <w:highlight w:val="white"/>
        </w:rPr>
        <w:t>Leviathan</w:t>
      </w:r>
      <w:r>
        <w:rPr>
          <w:rFonts w:ascii="Calibri" w:eastAsia="Calibri" w:hAnsi="Calibri" w:cs="Calibri"/>
          <w:sz w:val="24"/>
          <w:szCs w:val="24"/>
          <w:highlight w:val="white"/>
        </w:rPr>
        <w:t>, refers to the uneasiness or anxiety that all people have abo</w:t>
      </w:r>
      <w:r>
        <w:rPr>
          <w:rFonts w:ascii="Calibri" w:eastAsia="Calibri" w:hAnsi="Calibri" w:cs="Calibri"/>
          <w:sz w:val="24"/>
          <w:szCs w:val="24"/>
          <w:highlight w:val="white"/>
        </w:rPr>
        <w:t>ut their standing and security</w:t>
      </w:r>
      <w:r>
        <w:rPr>
          <w:rFonts w:ascii="Calibri" w:eastAsia="Calibri" w:hAnsi="Calibri" w:cs="Calibri"/>
          <w:sz w:val="24"/>
          <w:szCs w:val="24"/>
        </w:rPr>
        <w:t xml:space="preserve"> with respect to on</w:t>
      </w:r>
      <w:r>
        <w:rPr>
          <w:rFonts w:ascii="Calibri" w:eastAsia="Calibri" w:hAnsi="Calibri" w:cs="Calibri"/>
          <w:sz w:val="24"/>
          <w:szCs w:val="24"/>
          <w:highlight w:val="white"/>
        </w:rPr>
        <w:t xml:space="preserve">e another in the “state of nature”. What is the state of nature? It is a state in which there is no overarching power restraining human nature. According to Hobbes, </w:t>
      </w:r>
      <w:del w:id="2" w:author="Microsoft Office User" w:date="2021-09-26T11:04:00Z">
        <w:r w:rsidDel="008E64E4">
          <w:rPr>
            <w:rFonts w:ascii="Calibri" w:eastAsia="Calibri" w:hAnsi="Calibri" w:cs="Calibri"/>
            <w:sz w:val="24"/>
            <w:szCs w:val="24"/>
            <w:highlight w:val="white"/>
          </w:rPr>
          <w:delText xml:space="preserve">problems </w:delText>
        </w:r>
      </w:del>
      <w:ins w:id="3" w:author="Microsoft Office User" w:date="2021-09-26T11:04:00Z">
        <w:r>
          <w:rPr>
            <w:rFonts w:ascii="Calibri" w:eastAsia="Calibri" w:hAnsi="Calibri" w:cs="Calibri"/>
            <w:sz w:val="24"/>
            <w:szCs w:val="24"/>
            <w:highlight w:val="white"/>
          </w:rPr>
          <w:t>diffidence</w:t>
        </w:r>
        <w:r>
          <w:rPr>
            <w:rFonts w:ascii="Calibri" w:eastAsia="Calibri" w:hAnsi="Calibri" w:cs="Calibri"/>
            <w:sz w:val="24"/>
            <w:szCs w:val="24"/>
            <w:highlight w:val="white"/>
          </w:rPr>
          <w:t xml:space="preserve"> </w:t>
        </w:r>
      </w:ins>
      <w:commentRangeStart w:id="4"/>
      <w:del w:id="5" w:author="Microsoft Office User" w:date="2021-09-26T11:03:00Z">
        <w:r w:rsidDel="008E64E4">
          <w:rPr>
            <w:rFonts w:ascii="Calibri" w:eastAsia="Calibri" w:hAnsi="Calibri" w:cs="Calibri"/>
            <w:sz w:val="24"/>
            <w:szCs w:val="24"/>
            <w:highlight w:val="white"/>
          </w:rPr>
          <w:delText>root</w:delText>
        </w:r>
        <w:commentRangeEnd w:id="4"/>
        <w:r w:rsidDel="008E64E4">
          <w:rPr>
            <w:rStyle w:val="CommentReference"/>
          </w:rPr>
          <w:commentReference w:id="4"/>
        </w:r>
        <w:r w:rsidDel="008E64E4">
          <w:rPr>
            <w:rFonts w:ascii="Calibri" w:eastAsia="Calibri" w:hAnsi="Calibri" w:cs="Calibri"/>
            <w:sz w:val="24"/>
            <w:szCs w:val="24"/>
            <w:highlight w:val="white"/>
          </w:rPr>
          <w:delText xml:space="preserve"> </w:delText>
        </w:r>
      </w:del>
      <w:ins w:id="6" w:author="Microsoft Office User" w:date="2021-09-26T11:03:00Z">
        <w:r>
          <w:rPr>
            <w:rFonts w:ascii="Calibri" w:eastAsia="Calibri" w:hAnsi="Calibri" w:cs="Calibri"/>
            <w:sz w:val="24"/>
            <w:szCs w:val="24"/>
            <w:highlight w:val="white"/>
          </w:rPr>
          <w:t>arise</w:t>
        </w:r>
      </w:ins>
      <w:ins w:id="7" w:author="Microsoft Office User" w:date="2021-09-26T11:04:00Z">
        <w:r>
          <w:rPr>
            <w:rFonts w:ascii="Calibri" w:eastAsia="Calibri" w:hAnsi="Calibri" w:cs="Calibri"/>
            <w:sz w:val="24"/>
            <w:szCs w:val="24"/>
            <w:highlight w:val="white"/>
          </w:rPr>
          <w:t>s</w:t>
        </w:r>
      </w:ins>
      <w:ins w:id="8" w:author="Microsoft Office User" w:date="2021-09-26T11:03:00Z">
        <w:r>
          <w:rPr>
            <w:rFonts w:ascii="Calibri" w:eastAsia="Calibri" w:hAnsi="Calibri" w:cs="Calibri"/>
            <w:sz w:val="24"/>
            <w:szCs w:val="24"/>
            <w:highlight w:val="white"/>
          </w:rPr>
          <w:t xml:space="preserve"> </w:t>
        </w:r>
      </w:ins>
      <w:r>
        <w:rPr>
          <w:rFonts w:ascii="Calibri" w:eastAsia="Calibri" w:hAnsi="Calibri" w:cs="Calibri"/>
          <w:sz w:val="24"/>
          <w:szCs w:val="24"/>
          <w:highlight w:val="white"/>
        </w:rPr>
        <w:t xml:space="preserve">from the situation </w:t>
      </w:r>
      <w:del w:id="9" w:author="Microsoft Office User" w:date="2021-09-26T11:04:00Z">
        <w:r w:rsidDel="008E64E4">
          <w:rPr>
            <w:rFonts w:ascii="Calibri" w:eastAsia="Calibri" w:hAnsi="Calibri" w:cs="Calibri"/>
            <w:sz w:val="24"/>
            <w:szCs w:val="24"/>
            <w:highlight w:val="white"/>
          </w:rPr>
          <w:delText>when we a</w:delText>
        </w:r>
        <w:r w:rsidDel="008E64E4">
          <w:rPr>
            <w:rFonts w:ascii="Calibri" w:eastAsia="Calibri" w:hAnsi="Calibri" w:cs="Calibri"/>
            <w:sz w:val="24"/>
            <w:szCs w:val="24"/>
            <w:highlight w:val="white"/>
          </w:rPr>
          <w:delText xml:space="preserve">re in </w:delText>
        </w:r>
      </w:del>
      <w:r>
        <w:rPr>
          <w:rFonts w:ascii="Calibri" w:eastAsia="Calibri" w:hAnsi="Calibri" w:cs="Calibri"/>
          <w:sz w:val="24"/>
          <w:szCs w:val="24"/>
          <w:highlight w:val="white"/>
        </w:rPr>
        <w:t xml:space="preserve">the state of nature </w:t>
      </w:r>
      <w:del w:id="10" w:author="Microsoft Office User" w:date="2021-09-26T11:04:00Z">
        <w:r w:rsidDel="008E64E4">
          <w:rPr>
            <w:rFonts w:ascii="Calibri" w:eastAsia="Calibri" w:hAnsi="Calibri" w:cs="Calibri"/>
            <w:sz w:val="24"/>
            <w:szCs w:val="24"/>
            <w:highlight w:val="white"/>
          </w:rPr>
          <w:delText xml:space="preserve">and </w:delText>
        </w:r>
      </w:del>
      <w:ins w:id="11" w:author="Microsoft Office User" w:date="2021-09-26T11:04:00Z">
        <w:r>
          <w:rPr>
            <w:rFonts w:ascii="Calibri" w:eastAsia="Calibri" w:hAnsi="Calibri" w:cs="Calibri"/>
            <w:sz w:val="24"/>
            <w:szCs w:val="24"/>
            <w:highlight w:val="white"/>
          </w:rPr>
          <w:t>because we</w:t>
        </w:r>
        <w:r>
          <w:rPr>
            <w:rFonts w:ascii="Calibri" w:eastAsia="Calibri" w:hAnsi="Calibri" w:cs="Calibri"/>
            <w:sz w:val="24"/>
            <w:szCs w:val="24"/>
            <w:highlight w:val="white"/>
          </w:rPr>
          <w:t xml:space="preserve"> </w:t>
        </w:r>
      </w:ins>
      <w:r>
        <w:rPr>
          <w:rFonts w:ascii="Calibri" w:eastAsia="Calibri" w:hAnsi="Calibri" w:cs="Calibri"/>
          <w:sz w:val="24"/>
          <w:szCs w:val="24"/>
          <w:highlight w:val="white"/>
        </w:rPr>
        <w:t>are equal.</w:t>
      </w:r>
    </w:p>
    <w:p w14:paraId="00000008" w14:textId="77777777" w:rsidR="00793EE9" w:rsidRDefault="008E64E4">
      <w:pPr>
        <w:spacing w:before="180" w:after="180"/>
        <w:rPr>
          <w:rFonts w:ascii="Calibri" w:eastAsia="Calibri" w:hAnsi="Calibri" w:cs="Calibri"/>
          <w:color w:val="292C2E"/>
          <w:sz w:val="24"/>
          <w:szCs w:val="24"/>
          <w:highlight w:val="white"/>
        </w:rPr>
      </w:pPr>
      <w:commentRangeStart w:id="12"/>
      <w:r>
        <w:rPr>
          <w:rFonts w:ascii="Calibri" w:eastAsia="Calibri" w:hAnsi="Calibri" w:cs="Calibri"/>
          <w:color w:val="292C2E"/>
          <w:sz w:val="24"/>
          <w:szCs w:val="24"/>
          <w:highlight w:val="white"/>
        </w:rPr>
        <w:t>What does Hobbes mean by equality? What he means is different from what you would expect. He does not mean that individuals have the same physical or mental strengths. Instead, Hobbes means that everyone has an equal opportunity to kill every other individ</w:t>
      </w:r>
      <w:r>
        <w:rPr>
          <w:rFonts w:ascii="Calibri" w:eastAsia="Calibri" w:hAnsi="Calibri" w:cs="Calibri"/>
          <w:color w:val="292C2E"/>
          <w:sz w:val="24"/>
          <w:szCs w:val="24"/>
          <w:highlight w:val="white"/>
        </w:rPr>
        <w:t>ual. For instance, a physically strong man can be killed while sleeping by a mentally strong man, and a mentally strong man can be killed by a physically strong one with karate techniques.</w:t>
      </w:r>
      <w:commentRangeEnd w:id="12"/>
      <w:r>
        <w:rPr>
          <w:rStyle w:val="CommentReference"/>
        </w:rPr>
        <w:commentReference w:id="12"/>
      </w:r>
    </w:p>
    <w:p w14:paraId="00000009" w14:textId="271025E8" w:rsidR="00793EE9" w:rsidRDefault="008E64E4">
      <w:pPr>
        <w:spacing w:before="180" w:after="180"/>
        <w:rPr>
          <w:rFonts w:ascii="Calibri" w:eastAsia="Calibri" w:hAnsi="Calibri" w:cs="Calibri"/>
          <w:sz w:val="24"/>
          <w:szCs w:val="24"/>
        </w:rPr>
      </w:pPr>
      <w:r>
        <w:rPr>
          <w:rFonts w:ascii="Calibri" w:eastAsia="Calibri" w:hAnsi="Calibri" w:cs="Calibri"/>
          <w:color w:val="292C2E"/>
          <w:sz w:val="24"/>
          <w:szCs w:val="24"/>
          <w:highlight w:val="white"/>
        </w:rPr>
        <w:t xml:space="preserve">But, how does this kind of equality in the state of nature lead to </w:t>
      </w:r>
      <w:r>
        <w:rPr>
          <w:rFonts w:ascii="Calibri" w:eastAsia="Calibri" w:hAnsi="Calibri" w:cs="Calibri"/>
          <w:color w:val="292C2E"/>
          <w:sz w:val="24"/>
          <w:szCs w:val="24"/>
          <w:highlight w:val="white"/>
        </w:rPr>
        <w:t>diffidence? People in the state of nature will fear each other because they know that there are people out there who want to acquire more resources than they need</w:t>
      </w:r>
      <w:ins w:id="13" w:author="Microsoft Office User" w:date="2021-09-26T11:06:00Z">
        <w:r>
          <w:rPr>
            <w:rFonts w:ascii="Calibri" w:eastAsia="Calibri" w:hAnsi="Calibri" w:cs="Calibri"/>
            <w:color w:val="292C2E"/>
            <w:sz w:val="24"/>
            <w:szCs w:val="24"/>
            <w:highlight w:val="white"/>
          </w:rPr>
          <w:t>, but they don’t know who those people are</w:t>
        </w:r>
      </w:ins>
      <w:r>
        <w:rPr>
          <w:rFonts w:ascii="Calibri" w:eastAsia="Calibri" w:hAnsi="Calibri" w:cs="Calibri"/>
          <w:color w:val="292C2E"/>
          <w:sz w:val="24"/>
          <w:szCs w:val="24"/>
          <w:highlight w:val="white"/>
        </w:rPr>
        <w:t xml:space="preserve">. Everyone will </w:t>
      </w:r>
      <w:del w:id="14" w:author="Microsoft Office User" w:date="2021-09-26T11:06:00Z">
        <w:r w:rsidDel="008E64E4">
          <w:rPr>
            <w:rFonts w:ascii="Calibri" w:eastAsia="Calibri" w:hAnsi="Calibri" w:cs="Calibri"/>
            <w:color w:val="292C2E"/>
            <w:sz w:val="24"/>
            <w:szCs w:val="24"/>
            <w:highlight w:val="white"/>
          </w:rPr>
          <w:delText xml:space="preserve">think </w:delText>
        </w:r>
      </w:del>
      <w:ins w:id="15" w:author="Microsoft Office User" w:date="2021-09-26T11:06:00Z">
        <w:r>
          <w:rPr>
            <w:rFonts w:ascii="Calibri" w:eastAsia="Calibri" w:hAnsi="Calibri" w:cs="Calibri"/>
            <w:color w:val="292C2E"/>
            <w:sz w:val="24"/>
            <w:szCs w:val="24"/>
            <w:highlight w:val="white"/>
          </w:rPr>
          <w:t>expect</w:t>
        </w:r>
        <w:r>
          <w:rPr>
            <w:rFonts w:ascii="Calibri" w:eastAsia="Calibri" w:hAnsi="Calibri" w:cs="Calibri"/>
            <w:color w:val="292C2E"/>
            <w:sz w:val="24"/>
            <w:szCs w:val="24"/>
            <w:highlight w:val="white"/>
          </w:rPr>
          <w:t xml:space="preserve"> </w:t>
        </w:r>
      </w:ins>
      <w:r>
        <w:rPr>
          <w:rFonts w:ascii="Calibri" w:eastAsia="Calibri" w:hAnsi="Calibri" w:cs="Calibri"/>
          <w:color w:val="292C2E"/>
          <w:sz w:val="24"/>
          <w:szCs w:val="24"/>
          <w:highlight w:val="white"/>
        </w:rPr>
        <w:t>that their essential resources are at risk</w:t>
      </w:r>
      <w:ins w:id="16" w:author="Microsoft Office User" w:date="2021-09-26T11:06:00Z">
        <w:r>
          <w:rPr>
            <w:rFonts w:ascii="Calibri" w:eastAsia="Calibri" w:hAnsi="Calibri" w:cs="Calibri"/>
            <w:color w:val="292C2E"/>
            <w:sz w:val="24"/>
            <w:szCs w:val="24"/>
            <w:highlight w:val="white"/>
          </w:rPr>
          <w:t xml:space="preserve"> by everyone else</w:t>
        </w:r>
      </w:ins>
      <w:r>
        <w:rPr>
          <w:rFonts w:ascii="Calibri" w:eastAsia="Calibri" w:hAnsi="Calibri" w:cs="Calibri"/>
          <w:color w:val="292C2E"/>
          <w:sz w:val="24"/>
          <w:szCs w:val="24"/>
          <w:highlight w:val="white"/>
        </w:rPr>
        <w:t xml:space="preserve">. </w:t>
      </w:r>
      <w:ins w:id="17" w:author="Microsoft Office User" w:date="2021-09-26T11:06:00Z">
        <w:r>
          <w:rPr>
            <w:rFonts w:ascii="Calibri" w:eastAsia="Calibri" w:hAnsi="Calibri" w:cs="Calibri"/>
            <w:color w:val="292C2E"/>
            <w:sz w:val="24"/>
            <w:szCs w:val="24"/>
            <w:highlight w:val="white"/>
          </w:rPr>
          <w:t>Fu</w:t>
        </w:r>
      </w:ins>
      <w:ins w:id="18" w:author="Microsoft Office User" w:date="2021-09-26T11:07:00Z">
        <w:r>
          <w:rPr>
            <w:rFonts w:ascii="Calibri" w:eastAsia="Calibri" w:hAnsi="Calibri" w:cs="Calibri"/>
            <w:color w:val="292C2E"/>
            <w:sz w:val="24"/>
            <w:szCs w:val="24"/>
            <w:highlight w:val="white"/>
          </w:rPr>
          <w:t>rthermore, e</w:t>
        </w:r>
      </w:ins>
      <w:del w:id="19" w:author="Microsoft Office User" w:date="2021-09-26T11:06:00Z">
        <w:r w:rsidDel="008E64E4">
          <w:rPr>
            <w:rFonts w:ascii="Calibri" w:eastAsia="Calibri" w:hAnsi="Calibri" w:cs="Calibri"/>
            <w:color w:val="292C2E"/>
            <w:sz w:val="24"/>
            <w:szCs w:val="24"/>
            <w:highlight w:val="white"/>
          </w:rPr>
          <w:delText>E</w:delText>
        </w:r>
      </w:del>
      <w:r>
        <w:rPr>
          <w:rFonts w:ascii="Calibri" w:eastAsia="Calibri" w:hAnsi="Calibri" w:cs="Calibri"/>
          <w:color w:val="292C2E"/>
          <w:sz w:val="24"/>
          <w:szCs w:val="24"/>
          <w:highlight w:val="white"/>
        </w:rPr>
        <w:t>veryone would expect that i</w:t>
      </w:r>
      <w:r>
        <w:rPr>
          <w:rFonts w:ascii="Calibri" w:eastAsia="Calibri" w:hAnsi="Calibri" w:cs="Calibri"/>
          <w:color w:val="292C2E"/>
          <w:sz w:val="24"/>
          <w:szCs w:val="24"/>
          <w:highlight w:val="white"/>
        </w:rPr>
        <w:t>f they do not kill other individuals, then they will get assassinated by the</w:t>
      </w:r>
      <w:del w:id="20" w:author="Microsoft Office User" w:date="2021-09-26T11:07:00Z">
        <w:r w:rsidDel="008E64E4">
          <w:rPr>
            <w:rFonts w:ascii="Calibri" w:eastAsia="Calibri" w:hAnsi="Calibri" w:cs="Calibri"/>
            <w:color w:val="292C2E"/>
            <w:sz w:val="24"/>
            <w:szCs w:val="24"/>
            <w:highlight w:val="white"/>
          </w:rPr>
          <w:delText xml:space="preserve"> people who want to acquire more of others’ possessions.</w:delText>
        </w:r>
      </w:del>
      <w:ins w:id="21" w:author="Microsoft Office User" w:date="2021-09-26T11:07:00Z">
        <w:r>
          <w:rPr>
            <w:rFonts w:ascii="Calibri" w:eastAsia="Calibri" w:hAnsi="Calibri" w:cs="Calibri"/>
            <w:color w:val="292C2E"/>
            <w:sz w:val="24"/>
            <w:szCs w:val="24"/>
            <w:highlight w:val="white"/>
          </w:rPr>
          <w:t>m.</w:t>
        </w:r>
      </w:ins>
      <w:r>
        <w:rPr>
          <w:rFonts w:ascii="Calibri" w:eastAsia="Calibri" w:hAnsi="Calibri" w:cs="Calibri"/>
          <w:color w:val="292C2E"/>
          <w:sz w:val="24"/>
          <w:szCs w:val="24"/>
          <w:highlight w:val="white"/>
        </w:rPr>
        <w:t xml:space="preserve"> </w:t>
      </w:r>
      <w:commentRangeStart w:id="22"/>
      <w:r>
        <w:rPr>
          <w:rFonts w:ascii="Calibri" w:eastAsia="Calibri" w:hAnsi="Calibri" w:cs="Calibri"/>
          <w:color w:val="292C2E"/>
          <w:sz w:val="24"/>
          <w:szCs w:val="24"/>
          <w:highlight w:val="white"/>
        </w:rPr>
        <w:t xml:space="preserve">This expectation, which Hobbes refers to as “diffidence”, </w:t>
      </w:r>
      <w:commentRangeEnd w:id="22"/>
      <w:r>
        <w:rPr>
          <w:rStyle w:val="CommentReference"/>
        </w:rPr>
        <w:commentReference w:id="22"/>
      </w:r>
      <w:r>
        <w:rPr>
          <w:rFonts w:ascii="Calibri" w:eastAsia="Calibri" w:hAnsi="Calibri" w:cs="Calibri"/>
          <w:color w:val="292C2E"/>
          <w:sz w:val="24"/>
          <w:szCs w:val="24"/>
          <w:highlight w:val="white"/>
        </w:rPr>
        <w:t xml:space="preserve">leads people to kill each other </w:t>
      </w:r>
      <w:del w:id="23" w:author="Microsoft Office User" w:date="2021-09-26T11:08:00Z">
        <w:r w:rsidDel="008E64E4">
          <w:rPr>
            <w:rFonts w:ascii="Calibri" w:eastAsia="Calibri" w:hAnsi="Calibri" w:cs="Calibri"/>
            <w:color w:val="292C2E"/>
            <w:sz w:val="24"/>
            <w:szCs w:val="24"/>
            <w:highlight w:val="white"/>
          </w:rPr>
          <w:delText xml:space="preserve">mainly because </w:delText>
        </w:r>
        <w:r w:rsidDel="008E64E4">
          <w:rPr>
            <w:rFonts w:ascii="Calibri" w:eastAsia="Calibri" w:hAnsi="Calibri" w:cs="Calibri"/>
            <w:sz w:val="24"/>
            <w:szCs w:val="24"/>
          </w:rPr>
          <w:delText>if others are goin</w:delText>
        </w:r>
        <w:r w:rsidDel="008E64E4">
          <w:rPr>
            <w:rFonts w:ascii="Calibri" w:eastAsia="Calibri" w:hAnsi="Calibri" w:cs="Calibri"/>
            <w:sz w:val="24"/>
            <w:szCs w:val="24"/>
          </w:rPr>
          <w:delText>g to attack you eventually, then the best you can do is attack them now before they have a chance to attack yo</w:delText>
        </w:r>
      </w:del>
      <w:ins w:id="24" w:author="Microsoft Office User" w:date="2021-09-26T11:08:00Z">
        <w:r>
          <w:rPr>
            <w:rFonts w:ascii="Calibri" w:eastAsia="Calibri" w:hAnsi="Calibri" w:cs="Calibri"/>
            <w:color w:val="292C2E"/>
            <w:sz w:val="24"/>
            <w:szCs w:val="24"/>
          </w:rPr>
          <w:t>to preempt being killed themselves.</w:t>
        </w:r>
      </w:ins>
      <w:del w:id="25" w:author="Microsoft Office User" w:date="2021-09-26T11:08:00Z">
        <w:r w:rsidDel="008E64E4">
          <w:rPr>
            <w:rFonts w:ascii="Calibri" w:eastAsia="Calibri" w:hAnsi="Calibri" w:cs="Calibri"/>
            <w:sz w:val="24"/>
            <w:szCs w:val="24"/>
          </w:rPr>
          <w:delText>u.</w:delText>
        </w:r>
      </w:del>
    </w:p>
    <w:p w14:paraId="0000000A" w14:textId="77777777" w:rsidR="00793EE9" w:rsidRDefault="008E64E4">
      <w:pPr>
        <w:spacing w:before="180" w:after="180"/>
        <w:rPr>
          <w:rFonts w:ascii="Calibri" w:eastAsia="Calibri" w:hAnsi="Calibri" w:cs="Calibri"/>
          <w:sz w:val="24"/>
          <w:szCs w:val="24"/>
        </w:rPr>
      </w:pPr>
      <w:commentRangeStart w:id="26"/>
      <w:r>
        <w:rPr>
          <w:rFonts w:ascii="Calibri" w:eastAsia="Calibri" w:hAnsi="Calibri" w:cs="Calibri"/>
          <w:sz w:val="24"/>
          <w:szCs w:val="24"/>
        </w:rPr>
        <w:t xml:space="preserve">Why does diffidence lead to conflict? </w:t>
      </w:r>
      <w:commentRangeEnd w:id="26"/>
      <w:r>
        <w:rPr>
          <w:rStyle w:val="CommentReference"/>
        </w:rPr>
        <w:commentReference w:id="26"/>
      </w:r>
      <w:r>
        <w:rPr>
          <w:rFonts w:ascii="Calibri" w:eastAsia="Calibri" w:hAnsi="Calibri" w:cs="Calibri"/>
          <w:sz w:val="24"/>
          <w:szCs w:val="24"/>
        </w:rPr>
        <w:t>If no man can calculate the other to be faithful, then all the mutual agreements will be fragile. If we d</w:t>
      </w:r>
      <w:r>
        <w:rPr>
          <w:rFonts w:ascii="Calibri" w:eastAsia="Calibri" w:hAnsi="Calibri" w:cs="Calibri"/>
          <w:sz w:val="24"/>
          <w:szCs w:val="24"/>
        </w:rPr>
        <w:t>on’t trust each other, then how will people get along? Thus, every man will be in a war against every other man in form of pre-emptive strikes.</w:t>
      </w:r>
    </w:p>
    <w:p w14:paraId="0000000B" w14:textId="77777777" w:rsidR="00793EE9" w:rsidRDefault="008E64E4">
      <w:pPr>
        <w:spacing w:before="180" w:after="180"/>
        <w:rPr>
          <w:rFonts w:ascii="Calibri" w:eastAsia="Calibri" w:hAnsi="Calibri" w:cs="Calibri"/>
          <w:sz w:val="24"/>
          <w:szCs w:val="24"/>
        </w:rPr>
      </w:pPr>
      <w:r>
        <w:rPr>
          <w:rFonts w:ascii="Calibri" w:eastAsia="Calibri" w:hAnsi="Calibri" w:cs="Calibri"/>
          <w:sz w:val="24"/>
          <w:szCs w:val="24"/>
        </w:rPr>
        <w:t xml:space="preserve">Best </w:t>
      </w:r>
      <w:commentRangeStart w:id="27"/>
      <w:r>
        <w:rPr>
          <w:rFonts w:ascii="Calibri" w:eastAsia="Calibri" w:hAnsi="Calibri" w:cs="Calibri"/>
          <w:sz w:val="24"/>
          <w:szCs w:val="24"/>
        </w:rPr>
        <w:t>Regards</w:t>
      </w:r>
      <w:commentRangeEnd w:id="27"/>
      <w:r>
        <w:rPr>
          <w:rStyle w:val="CommentReference"/>
        </w:rPr>
        <w:commentReference w:id="27"/>
      </w:r>
      <w:r>
        <w:rPr>
          <w:rFonts w:ascii="Calibri" w:eastAsia="Calibri" w:hAnsi="Calibri" w:cs="Calibri"/>
          <w:sz w:val="24"/>
          <w:szCs w:val="24"/>
        </w:rPr>
        <w:t>,</w:t>
      </w:r>
    </w:p>
    <w:p w14:paraId="0000000C" w14:textId="77777777" w:rsidR="00793EE9" w:rsidRDefault="008E64E4">
      <w:pPr>
        <w:spacing w:before="180" w:after="180"/>
        <w:rPr>
          <w:rFonts w:ascii="Calibri" w:eastAsia="Calibri" w:hAnsi="Calibri" w:cs="Calibri"/>
          <w:sz w:val="24"/>
          <w:szCs w:val="24"/>
        </w:rPr>
      </w:pPr>
      <w:proofErr w:type="spellStart"/>
      <w:r>
        <w:rPr>
          <w:rFonts w:ascii="Calibri" w:eastAsia="Calibri" w:hAnsi="Calibri" w:cs="Calibri"/>
          <w:sz w:val="24"/>
          <w:szCs w:val="24"/>
        </w:rPr>
        <w:t>Dhyey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Mavani</w:t>
      </w:r>
      <w:proofErr w:type="spellEnd"/>
    </w:p>
    <w:p w14:paraId="0000000D" w14:textId="77777777" w:rsidR="00793EE9" w:rsidRDefault="00793EE9">
      <w:pPr>
        <w:spacing w:before="180" w:after="180"/>
        <w:rPr>
          <w:rFonts w:ascii="Calibri" w:eastAsia="Calibri" w:hAnsi="Calibri" w:cs="Calibri"/>
          <w:sz w:val="24"/>
          <w:szCs w:val="24"/>
        </w:rPr>
      </w:pPr>
    </w:p>
    <w:sectPr w:rsidR="00793EE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1-09-26T11:02:00Z" w:initials="MOU">
    <w:p w14:paraId="48B5608B" w14:textId="4FCA9123" w:rsidR="008E64E4" w:rsidRDefault="008E64E4">
      <w:pPr>
        <w:pStyle w:val="CommentText"/>
      </w:pPr>
      <w:r>
        <w:rPr>
          <w:rStyle w:val="CommentReference"/>
        </w:rPr>
        <w:annotationRef/>
      </w:r>
      <w:r>
        <w:t>You need another sentence before this one that gives Dev some sense of what the perspective you mention is and why it is surprising.</w:t>
      </w:r>
    </w:p>
  </w:comment>
  <w:comment w:id="4" w:author="Microsoft Office User" w:date="2021-09-26T11:03:00Z" w:initials="MOU">
    <w:p w14:paraId="292EC33C" w14:textId="03D2ACC2" w:rsidR="008E64E4" w:rsidRDefault="008E64E4">
      <w:pPr>
        <w:pStyle w:val="CommentText"/>
      </w:pPr>
      <w:r>
        <w:rPr>
          <w:rStyle w:val="CommentReference"/>
        </w:rPr>
        <w:annotationRef/>
      </w:r>
      <w:r>
        <w:t>?</w:t>
      </w:r>
    </w:p>
  </w:comment>
  <w:comment w:id="12" w:author="Microsoft Office User" w:date="2021-09-26T11:05:00Z" w:initials="MOU">
    <w:p w14:paraId="0C12D6CC" w14:textId="33E77C3B" w:rsidR="008E64E4" w:rsidRDefault="008E64E4">
      <w:pPr>
        <w:pStyle w:val="CommentText"/>
      </w:pPr>
      <w:r>
        <w:rPr>
          <w:rStyle w:val="CommentReference"/>
        </w:rPr>
        <w:annotationRef/>
      </w:r>
      <w:r>
        <w:t>Very good</w:t>
      </w:r>
    </w:p>
  </w:comment>
  <w:comment w:id="22" w:author="Microsoft Office User" w:date="2021-09-26T11:07:00Z" w:initials="MOU">
    <w:p w14:paraId="178CCCCE" w14:textId="2F0485C6" w:rsidR="008E64E4" w:rsidRDefault="008E64E4">
      <w:pPr>
        <w:pStyle w:val="CommentText"/>
      </w:pPr>
      <w:r>
        <w:rPr>
          <w:rStyle w:val="CommentReference"/>
        </w:rPr>
        <w:annotationRef/>
      </w:r>
      <w:r>
        <w:t>No, the expectation is what causes diffidence.</w:t>
      </w:r>
    </w:p>
  </w:comment>
  <w:comment w:id="26" w:author="Microsoft Office User" w:date="2021-09-26T11:09:00Z" w:initials="MOU">
    <w:p w14:paraId="318AFC04" w14:textId="49BA3C3D" w:rsidR="008E64E4" w:rsidRDefault="008E64E4">
      <w:pPr>
        <w:pStyle w:val="CommentText"/>
      </w:pPr>
      <w:r>
        <w:rPr>
          <w:rStyle w:val="CommentReference"/>
        </w:rPr>
        <w:annotationRef/>
      </w:r>
      <w:r>
        <w:t>Didn’t you just explain this?</w:t>
      </w:r>
    </w:p>
  </w:comment>
  <w:comment w:id="27" w:author="Microsoft Office User" w:date="2021-09-26T11:09:00Z" w:initials="MOU">
    <w:p w14:paraId="08A5BA45" w14:textId="0F42218D" w:rsidR="008E64E4" w:rsidRDefault="008E64E4">
      <w:pPr>
        <w:pStyle w:val="CommentText"/>
      </w:pPr>
      <w:r>
        <w:rPr>
          <w:rStyle w:val="CommentReference"/>
        </w:rPr>
        <w:annotationRef/>
      </w:r>
      <w:r>
        <w:t xml:space="preserve">Grade: </w:t>
      </w:r>
      <w:r>
        <w:t>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B5608B" w15:done="0"/>
  <w15:commentEx w15:paraId="292EC33C" w15:done="0"/>
  <w15:commentEx w15:paraId="0C12D6CC" w15:done="0"/>
  <w15:commentEx w15:paraId="178CCCCE" w15:done="0"/>
  <w15:commentEx w15:paraId="318AFC04" w15:done="0"/>
  <w15:commentEx w15:paraId="08A5BA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AD1B3" w16cex:dateUtc="2021-09-26T15:02:00Z"/>
  <w16cex:commentExtensible w16cex:durableId="24FAD1FB" w16cex:dateUtc="2021-09-26T15:03:00Z"/>
  <w16cex:commentExtensible w16cex:durableId="24FAD269" w16cex:dateUtc="2021-09-26T15:05:00Z"/>
  <w16cex:commentExtensible w16cex:durableId="24FAD304" w16cex:dateUtc="2021-09-26T15:07:00Z"/>
  <w16cex:commentExtensible w16cex:durableId="24FAD35F" w16cex:dateUtc="2021-09-26T15:09:00Z"/>
  <w16cex:commentExtensible w16cex:durableId="24FAD36E" w16cex:dateUtc="2021-09-26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B5608B" w16cid:durableId="24FAD1B3"/>
  <w16cid:commentId w16cid:paraId="292EC33C" w16cid:durableId="24FAD1FB"/>
  <w16cid:commentId w16cid:paraId="0C12D6CC" w16cid:durableId="24FAD269"/>
  <w16cid:commentId w16cid:paraId="178CCCCE" w16cid:durableId="24FAD304"/>
  <w16cid:commentId w16cid:paraId="318AFC04" w16cid:durableId="24FAD35F"/>
  <w16cid:commentId w16cid:paraId="08A5BA45" w16cid:durableId="24FAD3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EE9"/>
    <w:rsid w:val="00793EE9"/>
    <w:rsid w:val="008E6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EF912"/>
  <w15:docId w15:val="{EA696475-157E-BA4C-9CD0-2D8B585B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E64E4"/>
    <w:rPr>
      <w:sz w:val="16"/>
      <w:szCs w:val="16"/>
    </w:rPr>
  </w:style>
  <w:style w:type="paragraph" w:styleId="CommentText">
    <w:name w:val="annotation text"/>
    <w:basedOn w:val="Normal"/>
    <w:link w:val="CommentTextChar"/>
    <w:uiPriority w:val="99"/>
    <w:semiHidden/>
    <w:unhideWhenUsed/>
    <w:rsid w:val="008E64E4"/>
    <w:pPr>
      <w:spacing w:line="240" w:lineRule="auto"/>
    </w:pPr>
    <w:rPr>
      <w:sz w:val="20"/>
      <w:szCs w:val="20"/>
    </w:rPr>
  </w:style>
  <w:style w:type="character" w:customStyle="1" w:styleId="CommentTextChar">
    <w:name w:val="Comment Text Char"/>
    <w:basedOn w:val="DefaultParagraphFont"/>
    <w:link w:val="CommentText"/>
    <w:uiPriority w:val="99"/>
    <w:semiHidden/>
    <w:rsid w:val="008E64E4"/>
    <w:rPr>
      <w:sz w:val="20"/>
      <w:szCs w:val="20"/>
    </w:rPr>
  </w:style>
  <w:style w:type="paragraph" w:styleId="CommentSubject">
    <w:name w:val="annotation subject"/>
    <w:basedOn w:val="CommentText"/>
    <w:next w:val="CommentText"/>
    <w:link w:val="CommentSubjectChar"/>
    <w:uiPriority w:val="99"/>
    <w:semiHidden/>
    <w:unhideWhenUsed/>
    <w:rsid w:val="008E64E4"/>
    <w:rPr>
      <w:b/>
      <w:bCs/>
    </w:rPr>
  </w:style>
  <w:style w:type="character" w:customStyle="1" w:styleId="CommentSubjectChar">
    <w:name w:val="Comment Subject Char"/>
    <w:basedOn w:val="CommentTextChar"/>
    <w:link w:val="CommentSubject"/>
    <w:uiPriority w:val="99"/>
    <w:semiHidden/>
    <w:rsid w:val="008E64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2021-09-26T15:09:00Z</dcterms:created>
  <dcterms:modified xsi:type="dcterms:W3CDTF">2021-09-26T15:09:00Z</dcterms:modified>
</cp:coreProperties>
</file>