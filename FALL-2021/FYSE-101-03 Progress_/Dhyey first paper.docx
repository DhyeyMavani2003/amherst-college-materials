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46397" w:rsidRDefault="00D7617E">
      <w:pPr>
        <w:rPr>
          <w:rFonts w:ascii="Times New Roman" w:eastAsia="Times New Roman" w:hAnsi="Times New Roman" w:cs="Times New Roman"/>
          <w:sz w:val="28"/>
          <w:szCs w:val="28"/>
        </w:rPr>
      </w:pPr>
      <w:bookmarkStart w:id="0" w:name="_GoBack"/>
      <w:bookmarkEnd w:id="0"/>
      <w:proofErr w:type="spellStart"/>
      <w:r>
        <w:rPr>
          <w:rFonts w:ascii="Times New Roman" w:eastAsia="Times New Roman" w:hAnsi="Times New Roman" w:cs="Times New Roman"/>
          <w:sz w:val="28"/>
          <w:szCs w:val="28"/>
        </w:rPr>
        <w:t>Dhyey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Dharmendrakumar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Mavani</w:t>
      </w:r>
      <w:proofErr w:type="spellEnd"/>
      <w:r>
        <w:rPr>
          <w:rFonts w:ascii="Times New Roman" w:eastAsia="Times New Roman" w:hAnsi="Times New Roman" w:cs="Times New Roman"/>
          <w:sz w:val="28"/>
          <w:szCs w:val="28"/>
        </w:rPr>
        <w:tab/>
      </w:r>
    </w:p>
    <w:p w14:paraId="00000002" w14:textId="77777777" w:rsidR="00F46397" w:rsidRDefault="00D7617E">
      <w:pPr>
        <w:ind w:left="5760" w:hanging="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FALL 2021 First Year Seminar: Progress?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FYSE-101-03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Professor </w:t>
      </w:r>
      <w:proofErr w:type="spellStart"/>
      <w:r>
        <w:rPr>
          <w:rFonts w:ascii="Times New Roman" w:eastAsia="Times New Roman" w:hAnsi="Times New Roman" w:cs="Times New Roman"/>
          <w:sz w:val="28"/>
          <w:szCs w:val="28"/>
        </w:rPr>
        <w:t>Nishiten</w:t>
      </w:r>
      <w:proofErr w:type="spellEnd"/>
      <w:r>
        <w:rPr>
          <w:rFonts w:ascii="Times New Roman" w:eastAsia="Times New Roman" w:hAnsi="Times New Roman" w:cs="Times New Roman"/>
          <w:sz w:val="28"/>
          <w:szCs w:val="28"/>
        </w:rPr>
        <w:t xml:space="preserve"> Shah)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03" w14:textId="77777777" w:rsidR="00F46397" w:rsidRDefault="00D7617E">
      <w:pPr>
        <w:ind w:left="2160" w:firstLine="720"/>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1-page paper number 1</w:t>
      </w:r>
    </w:p>
    <w:p w14:paraId="00000004" w14:textId="77777777" w:rsidR="00F46397" w:rsidRDefault="00D76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Prompt: “Exchange can make an entire society not just richer but nicer”. Use an example to illustrate why Pinker thinks this is true.</w:t>
      </w:r>
    </w:p>
    <w:p w14:paraId="00000005" w14:textId="77777777" w:rsidR="00F46397" w:rsidRDefault="00D7617E">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 xml:space="preserve">Response: </w:t>
      </w:r>
    </w:p>
    <w:p w14:paraId="00000006" w14:textId="77777777" w:rsidR="00F46397" w:rsidRDefault="00F46397">
      <w:pPr>
        <w:rPr>
          <w:rFonts w:ascii="Times New Roman" w:eastAsia="Times New Roman" w:hAnsi="Times New Roman" w:cs="Times New Roman"/>
          <w:sz w:val="28"/>
          <w:szCs w:val="28"/>
        </w:rPr>
      </w:pPr>
    </w:p>
    <w:p w14:paraId="00000007" w14:textId="77777777" w:rsidR="00F46397" w:rsidRDefault="00D7617E">
      <w:pPr>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Dear Friend,</w:t>
      </w:r>
    </w:p>
    <w:p w14:paraId="00000008" w14:textId="77777777" w:rsidR="00F46397" w:rsidRDefault="00F46397">
      <w:pPr>
        <w:rPr>
          <w:rFonts w:ascii="Times New Roman" w:eastAsia="Times New Roman" w:hAnsi="Times New Roman" w:cs="Times New Roman"/>
          <w:color w:val="0E101A"/>
          <w:sz w:val="28"/>
          <w:szCs w:val="28"/>
        </w:rPr>
      </w:pPr>
    </w:p>
    <w:p w14:paraId="00000009" w14:textId="6C6CBD1B" w:rsidR="00F46397" w:rsidRDefault="00D7617E">
      <w:pPr>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Steven Pinker claim</w:t>
      </w:r>
      <w:ins w:id="1" w:author="Microsoft Office User" w:date="2021-09-14T09:09:00Z">
        <w:r>
          <w:rPr>
            <w:rFonts w:ascii="Times New Roman" w:eastAsia="Times New Roman" w:hAnsi="Times New Roman" w:cs="Times New Roman"/>
            <w:color w:val="0E101A"/>
            <w:sz w:val="28"/>
            <w:szCs w:val="28"/>
          </w:rPr>
          <w:t>s</w:t>
        </w:r>
      </w:ins>
      <w:del w:id="2" w:author="Microsoft Office User" w:date="2021-09-14T09:09:00Z">
        <w:r w:rsidDel="00D7617E">
          <w:rPr>
            <w:rFonts w:ascii="Times New Roman" w:eastAsia="Times New Roman" w:hAnsi="Times New Roman" w:cs="Times New Roman"/>
            <w:color w:val="0E101A"/>
            <w:sz w:val="28"/>
            <w:szCs w:val="28"/>
          </w:rPr>
          <w:delText>ed</w:delText>
        </w:r>
      </w:del>
      <w:r>
        <w:rPr>
          <w:rFonts w:ascii="Times New Roman" w:eastAsia="Times New Roman" w:hAnsi="Times New Roman" w:cs="Times New Roman"/>
          <w:color w:val="0E101A"/>
          <w:sz w:val="28"/>
          <w:szCs w:val="28"/>
        </w:rPr>
        <w:t xml:space="preserve"> that </w:t>
      </w:r>
      <w:commentRangeStart w:id="3"/>
      <w:r>
        <w:rPr>
          <w:rFonts w:ascii="Times New Roman" w:eastAsia="Times New Roman" w:hAnsi="Times New Roman" w:cs="Times New Roman"/>
          <w:color w:val="0E101A"/>
          <w:sz w:val="28"/>
          <w:szCs w:val="28"/>
        </w:rPr>
        <w:t>wealth leads to specialization</w:t>
      </w:r>
      <w:commentRangeEnd w:id="3"/>
      <w:r>
        <w:rPr>
          <w:rStyle w:val="CommentReference"/>
        </w:rPr>
        <w:commentReference w:id="3"/>
      </w:r>
      <w:r>
        <w:rPr>
          <w:rFonts w:ascii="Times New Roman" w:eastAsia="Times New Roman" w:hAnsi="Times New Roman" w:cs="Times New Roman"/>
          <w:color w:val="0E101A"/>
          <w:sz w:val="28"/>
          <w:szCs w:val="28"/>
        </w:rPr>
        <w:t xml:space="preserve">, </w:t>
      </w:r>
      <w:commentRangeStart w:id="4"/>
      <w:r>
        <w:rPr>
          <w:rFonts w:ascii="Times New Roman" w:eastAsia="Times New Roman" w:hAnsi="Times New Roman" w:cs="Times New Roman"/>
          <w:color w:val="0E101A"/>
          <w:sz w:val="28"/>
          <w:szCs w:val="28"/>
        </w:rPr>
        <w:t>specialization leads to exchange</w:t>
      </w:r>
      <w:commentRangeEnd w:id="4"/>
      <w:r>
        <w:rPr>
          <w:rStyle w:val="CommentReference"/>
        </w:rPr>
        <w:commentReference w:id="4"/>
      </w:r>
      <w:r>
        <w:rPr>
          <w:rFonts w:ascii="Times New Roman" w:eastAsia="Times New Roman" w:hAnsi="Times New Roman" w:cs="Times New Roman"/>
          <w:color w:val="0E101A"/>
          <w:sz w:val="28"/>
          <w:szCs w:val="28"/>
        </w:rPr>
        <w:t xml:space="preserve">, and exchange makes people behave nicer. He uses an example from Adam Smith to make his point. Smith says that a pin-maker working in isolation can make at most one </w:t>
      </w:r>
      <w:proofErr w:type="gramStart"/>
      <w:r>
        <w:rPr>
          <w:rFonts w:ascii="Times New Roman" w:eastAsia="Times New Roman" w:hAnsi="Times New Roman" w:cs="Times New Roman"/>
          <w:color w:val="0E101A"/>
          <w:sz w:val="28"/>
          <w:szCs w:val="28"/>
        </w:rPr>
        <w:t>pin</w:t>
      </w:r>
      <w:proofErr w:type="gramEnd"/>
      <w:r>
        <w:rPr>
          <w:rFonts w:ascii="Times New Roman" w:eastAsia="Times New Roman" w:hAnsi="Times New Roman" w:cs="Times New Roman"/>
          <w:color w:val="0E101A"/>
          <w:sz w:val="28"/>
          <w:szCs w:val="28"/>
        </w:rPr>
        <w:t xml:space="preserve"> a day, while if the work is divided into small chunks such that one man draws out the wire, another straightens it, third cuts it, fourth points it, fifth grinds it at the top for receiving the head, then 5000 pins can be made in a day per person. This is the case </w:t>
      </w:r>
      <w:commentRangeStart w:id="5"/>
      <w:r>
        <w:rPr>
          <w:rFonts w:ascii="Times New Roman" w:eastAsia="Times New Roman" w:hAnsi="Times New Roman" w:cs="Times New Roman"/>
          <w:color w:val="0E101A"/>
          <w:sz w:val="28"/>
          <w:szCs w:val="28"/>
        </w:rPr>
        <w:t xml:space="preserve">of an exchange of labor and skill </w:t>
      </w:r>
      <w:commentRangeEnd w:id="5"/>
      <w:r>
        <w:rPr>
          <w:rStyle w:val="CommentReference"/>
        </w:rPr>
        <w:commentReference w:id="5"/>
      </w:r>
      <w:r>
        <w:rPr>
          <w:rFonts w:ascii="Times New Roman" w:eastAsia="Times New Roman" w:hAnsi="Times New Roman" w:cs="Times New Roman"/>
          <w:color w:val="0E101A"/>
          <w:sz w:val="28"/>
          <w:szCs w:val="28"/>
        </w:rPr>
        <w:t xml:space="preserve">which is achieved when a person specializes in some task. Moreover, if someone is </w:t>
      </w:r>
      <w:proofErr w:type="spellStart"/>
      <w:r>
        <w:rPr>
          <w:rFonts w:ascii="Times New Roman" w:eastAsia="Times New Roman" w:hAnsi="Times New Roman" w:cs="Times New Roman"/>
          <w:color w:val="0E101A"/>
          <w:sz w:val="28"/>
          <w:szCs w:val="28"/>
        </w:rPr>
        <w:t>specialising</w:t>
      </w:r>
      <w:proofErr w:type="spellEnd"/>
      <w:r>
        <w:rPr>
          <w:rFonts w:ascii="Times New Roman" w:eastAsia="Times New Roman" w:hAnsi="Times New Roman" w:cs="Times New Roman"/>
          <w:color w:val="0E101A"/>
          <w:sz w:val="28"/>
          <w:szCs w:val="28"/>
        </w:rPr>
        <w:t xml:space="preserve"> in making p</w:t>
      </w:r>
      <w:ins w:id="6" w:author="Microsoft Office User" w:date="2021-09-14T09:12:00Z">
        <w:r>
          <w:rPr>
            <w:rFonts w:ascii="Times New Roman" w:eastAsia="Times New Roman" w:hAnsi="Times New Roman" w:cs="Times New Roman"/>
            <w:color w:val="0E101A"/>
            <w:sz w:val="28"/>
            <w:szCs w:val="28"/>
          </w:rPr>
          <w:t>i</w:t>
        </w:r>
      </w:ins>
      <w:del w:id="7" w:author="Microsoft Office User" w:date="2021-09-14T09:12:00Z">
        <w:r w:rsidDel="00D7617E">
          <w:rPr>
            <w:rFonts w:ascii="Times New Roman" w:eastAsia="Times New Roman" w:hAnsi="Times New Roman" w:cs="Times New Roman"/>
            <w:color w:val="0E101A"/>
            <w:sz w:val="28"/>
            <w:szCs w:val="28"/>
          </w:rPr>
          <w:delText>e</w:delText>
        </w:r>
      </w:del>
      <w:r>
        <w:rPr>
          <w:rFonts w:ascii="Times New Roman" w:eastAsia="Times New Roman" w:hAnsi="Times New Roman" w:cs="Times New Roman"/>
          <w:color w:val="0E101A"/>
          <w:sz w:val="28"/>
          <w:szCs w:val="28"/>
        </w:rPr>
        <w:t>ns then he will need to perform an exchange for food. Hence, this shows that a system of specialization can lead to exchange.</w:t>
      </w:r>
    </w:p>
    <w:p w14:paraId="0000000A" w14:textId="77777777" w:rsidR="00F46397" w:rsidRDefault="00F46397">
      <w:pPr>
        <w:rPr>
          <w:rFonts w:ascii="Times New Roman" w:eastAsia="Times New Roman" w:hAnsi="Times New Roman" w:cs="Times New Roman"/>
          <w:color w:val="0E101A"/>
          <w:sz w:val="28"/>
          <w:szCs w:val="28"/>
        </w:rPr>
      </w:pPr>
    </w:p>
    <w:p w14:paraId="0000000B" w14:textId="71DBF517" w:rsidR="00F46397" w:rsidRDefault="00D7617E">
      <w:pPr>
        <w:rPr>
          <w:rFonts w:ascii="Times New Roman" w:eastAsia="Times New Roman" w:hAnsi="Times New Roman" w:cs="Times New Roman"/>
          <w:color w:val="0E101A"/>
          <w:sz w:val="28"/>
          <w:szCs w:val="28"/>
        </w:rPr>
      </w:pPr>
      <w:del w:id="8" w:author="Microsoft Office User" w:date="2021-09-14T09:12:00Z">
        <w:r w:rsidDel="00D7617E">
          <w:rPr>
            <w:rFonts w:ascii="Times New Roman" w:eastAsia="Times New Roman" w:hAnsi="Times New Roman" w:cs="Times New Roman"/>
            <w:color w:val="0E101A"/>
            <w:sz w:val="28"/>
            <w:szCs w:val="28"/>
          </w:rPr>
          <w:delText xml:space="preserve">As per </w:delText>
        </w:r>
      </w:del>
      <w:ins w:id="9" w:author="Microsoft Office User" w:date="2021-09-14T09:12:00Z">
        <w:r>
          <w:rPr>
            <w:rFonts w:ascii="Times New Roman" w:eastAsia="Times New Roman" w:hAnsi="Times New Roman" w:cs="Times New Roman"/>
            <w:color w:val="0E101A"/>
            <w:sz w:val="28"/>
            <w:szCs w:val="28"/>
          </w:rPr>
          <w:t>T</w:t>
        </w:r>
      </w:ins>
      <w:del w:id="10" w:author="Microsoft Office User" w:date="2021-09-14T09:12:00Z">
        <w:r w:rsidDel="00D7617E">
          <w:rPr>
            <w:rFonts w:ascii="Times New Roman" w:eastAsia="Times New Roman" w:hAnsi="Times New Roman" w:cs="Times New Roman"/>
            <w:color w:val="0E101A"/>
            <w:sz w:val="28"/>
            <w:szCs w:val="28"/>
          </w:rPr>
          <w:delText>t</w:delText>
        </w:r>
      </w:del>
      <w:r>
        <w:rPr>
          <w:rFonts w:ascii="Times New Roman" w:eastAsia="Times New Roman" w:hAnsi="Times New Roman" w:cs="Times New Roman"/>
          <w:color w:val="0E101A"/>
          <w:sz w:val="28"/>
          <w:szCs w:val="28"/>
        </w:rPr>
        <w:t xml:space="preserve">he economist Ludwig </w:t>
      </w:r>
      <w:proofErr w:type="gramStart"/>
      <w:r>
        <w:rPr>
          <w:rFonts w:ascii="Times New Roman" w:eastAsia="Times New Roman" w:hAnsi="Times New Roman" w:cs="Times New Roman"/>
          <w:color w:val="0E101A"/>
          <w:sz w:val="28"/>
          <w:szCs w:val="28"/>
        </w:rPr>
        <w:t>Von</w:t>
      </w:r>
      <w:proofErr w:type="gramEnd"/>
      <w:r>
        <w:rPr>
          <w:rFonts w:ascii="Times New Roman" w:eastAsia="Times New Roman" w:hAnsi="Times New Roman" w:cs="Times New Roman"/>
          <w:color w:val="0E101A"/>
          <w:sz w:val="28"/>
          <w:szCs w:val="28"/>
        </w:rPr>
        <w:t xml:space="preserve"> Mises’s </w:t>
      </w:r>
      <w:del w:id="11" w:author="Microsoft Office User" w:date="2021-09-14T09:12:00Z">
        <w:r w:rsidDel="00D7617E">
          <w:rPr>
            <w:rFonts w:ascii="Times New Roman" w:eastAsia="Times New Roman" w:hAnsi="Times New Roman" w:cs="Times New Roman"/>
            <w:color w:val="0E101A"/>
            <w:sz w:val="28"/>
            <w:szCs w:val="28"/>
          </w:rPr>
          <w:delText>quote</w:delText>
        </w:r>
      </w:del>
      <w:ins w:id="12" w:author="Microsoft Office User" w:date="2021-09-14T09:12:00Z">
        <w:r>
          <w:rPr>
            <w:rFonts w:ascii="Times New Roman" w:eastAsia="Times New Roman" w:hAnsi="Times New Roman" w:cs="Times New Roman"/>
            <w:color w:val="0E101A"/>
            <w:sz w:val="28"/>
            <w:szCs w:val="28"/>
          </w:rPr>
          <w:t>claims</w:t>
        </w:r>
      </w:ins>
      <w:r>
        <w:rPr>
          <w:rFonts w:ascii="Times New Roman" w:eastAsia="Times New Roman" w:hAnsi="Times New Roman" w:cs="Times New Roman"/>
          <w:color w:val="0E101A"/>
          <w:sz w:val="28"/>
          <w:szCs w:val="28"/>
        </w:rPr>
        <w:t xml:space="preserve">, “If the tailor goes to war against the baker, he must henceforth bake his own bread”, </w:t>
      </w:r>
      <w:commentRangeStart w:id="13"/>
      <w:r>
        <w:rPr>
          <w:rFonts w:ascii="Times New Roman" w:eastAsia="Times New Roman" w:hAnsi="Times New Roman" w:cs="Times New Roman"/>
          <w:color w:val="0E101A"/>
          <w:sz w:val="28"/>
          <w:szCs w:val="28"/>
        </w:rPr>
        <w:t>we can see the dependency of the tailor on the baker</w:t>
      </w:r>
      <w:commentRangeEnd w:id="13"/>
      <w:r>
        <w:rPr>
          <w:rStyle w:val="CommentReference"/>
        </w:rPr>
        <w:commentReference w:id="13"/>
      </w:r>
      <w:r>
        <w:rPr>
          <w:rFonts w:ascii="Times New Roman" w:eastAsia="Times New Roman" w:hAnsi="Times New Roman" w:cs="Times New Roman"/>
          <w:color w:val="0E101A"/>
          <w:sz w:val="28"/>
          <w:szCs w:val="28"/>
        </w:rPr>
        <w:t xml:space="preserve">. </w:t>
      </w:r>
      <w:commentRangeStart w:id="14"/>
      <w:r>
        <w:rPr>
          <w:rFonts w:ascii="Times New Roman" w:eastAsia="Times New Roman" w:hAnsi="Times New Roman" w:cs="Times New Roman"/>
          <w:color w:val="0E101A"/>
          <w:sz w:val="28"/>
          <w:szCs w:val="28"/>
        </w:rPr>
        <w:t>Similarly, we can see how complex markets will rely on exchanges and maintaining good relationships between the complex chain of consumers and retailers</w:t>
      </w:r>
      <w:commentRangeEnd w:id="14"/>
      <w:r>
        <w:rPr>
          <w:rStyle w:val="CommentReference"/>
        </w:rPr>
        <w:commentReference w:id="14"/>
      </w:r>
      <w:r>
        <w:rPr>
          <w:rFonts w:ascii="Times New Roman" w:eastAsia="Times New Roman" w:hAnsi="Times New Roman" w:cs="Times New Roman"/>
          <w:color w:val="0E101A"/>
          <w:sz w:val="28"/>
          <w:szCs w:val="28"/>
        </w:rPr>
        <w:t xml:space="preserve">. </w:t>
      </w:r>
      <w:commentRangeStart w:id="15"/>
      <w:r>
        <w:rPr>
          <w:rFonts w:ascii="Times New Roman" w:eastAsia="Times New Roman" w:hAnsi="Times New Roman" w:cs="Times New Roman"/>
          <w:color w:val="0E101A"/>
          <w:sz w:val="28"/>
          <w:szCs w:val="28"/>
        </w:rPr>
        <w:t>Thus</w:t>
      </w:r>
      <w:commentRangeEnd w:id="15"/>
      <w:r>
        <w:rPr>
          <w:rStyle w:val="CommentReference"/>
        </w:rPr>
        <w:commentReference w:id="15"/>
      </w:r>
      <w:r>
        <w:rPr>
          <w:rFonts w:ascii="Times New Roman" w:eastAsia="Times New Roman" w:hAnsi="Times New Roman" w:cs="Times New Roman"/>
          <w:color w:val="0E101A"/>
          <w:sz w:val="28"/>
          <w:szCs w:val="28"/>
        </w:rPr>
        <w:t>, everyone will be willing to be “nicer” in the sense that they are endorsing the idea of (</w:t>
      </w:r>
      <w:proofErr w:type="spellStart"/>
      <w:r>
        <w:rPr>
          <w:rFonts w:ascii="Times New Roman" w:eastAsia="Times New Roman" w:hAnsi="Times New Roman" w:cs="Times New Roman"/>
          <w:i/>
          <w:color w:val="0E101A"/>
          <w:sz w:val="28"/>
          <w:szCs w:val="28"/>
        </w:rPr>
        <w:t>doux</w:t>
      </w:r>
      <w:proofErr w:type="spellEnd"/>
      <w:r>
        <w:rPr>
          <w:rFonts w:ascii="Times New Roman" w:eastAsia="Times New Roman" w:hAnsi="Times New Roman" w:cs="Times New Roman"/>
          <w:i/>
          <w:color w:val="0E101A"/>
          <w:sz w:val="28"/>
          <w:szCs w:val="28"/>
        </w:rPr>
        <w:t xml:space="preserve"> commerce</w:t>
      </w:r>
      <w:r>
        <w:rPr>
          <w:rFonts w:ascii="Times New Roman" w:eastAsia="Times New Roman" w:hAnsi="Times New Roman" w:cs="Times New Roman"/>
          <w:color w:val="0E101A"/>
          <w:sz w:val="28"/>
          <w:szCs w:val="28"/>
        </w:rPr>
        <w:t xml:space="preserve">) </w:t>
      </w:r>
      <w:commentRangeStart w:id="16"/>
      <w:r>
        <w:rPr>
          <w:rFonts w:ascii="Times New Roman" w:eastAsia="Times New Roman" w:hAnsi="Times New Roman" w:cs="Times New Roman"/>
          <w:color w:val="0E101A"/>
          <w:sz w:val="28"/>
          <w:szCs w:val="28"/>
        </w:rPr>
        <w:t xml:space="preserve">gentle trade, as did many enlightenment thinkers including Montesquieu, Kant, Voltaire, Diderot, and the </w:t>
      </w:r>
      <w:proofErr w:type="spellStart"/>
      <w:r>
        <w:rPr>
          <w:rFonts w:ascii="Times New Roman" w:eastAsia="Times New Roman" w:hAnsi="Times New Roman" w:cs="Times New Roman"/>
          <w:color w:val="0E101A"/>
          <w:sz w:val="28"/>
          <w:szCs w:val="28"/>
        </w:rPr>
        <w:t>Abbé</w:t>
      </w:r>
      <w:proofErr w:type="spellEnd"/>
      <w:r>
        <w:rPr>
          <w:rFonts w:ascii="Times New Roman" w:eastAsia="Times New Roman" w:hAnsi="Times New Roman" w:cs="Times New Roman"/>
          <w:color w:val="0E101A"/>
          <w:sz w:val="28"/>
          <w:szCs w:val="28"/>
        </w:rPr>
        <w:t xml:space="preserve"> de Saint-Pierre. </w:t>
      </w:r>
      <w:commentRangeEnd w:id="16"/>
      <w:r>
        <w:rPr>
          <w:rStyle w:val="CommentReference"/>
        </w:rPr>
        <w:commentReference w:id="16"/>
      </w:r>
      <w:commentRangeStart w:id="17"/>
      <w:r>
        <w:rPr>
          <w:rFonts w:ascii="Times New Roman" w:eastAsia="Times New Roman" w:hAnsi="Times New Roman" w:cs="Times New Roman"/>
          <w:color w:val="0E101A"/>
          <w:sz w:val="28"/>
          <w:szCs w:val="28"/>
        </w:rPr>
        <w:t>This</w:t>
      </w:r>
      <w:commentRangeEnd w:id="17"/>
      <w:r>
        <w:rPr>
          <w:rStyle w:val="CommentReference"/>
        </w:rPr>
        <w:commentReference w:id="17"/>
      </w:r>
      <w:r>
        <w:rPr>
          <w:rFonts w:ascii="Times New Roman" w:eastAsia="Times New Roman" w:hAnsi="Times New Roman" w:cs="Times New Roman"/>
          <w:color w:val="0E101A"/>
          <w:sz w:val="28"/>
          <w:szCs w:val="28"/>
        </w:rPr>
        <w:t xml:space="preserve"> suggests that exchange sometimes makes people behave “nicer”. But, here by the word “nicer” Pinker does not mean “to be kind” but rather he means that </w:t>
      </w:r>
      <w:commentRangeStart w:id="18"/>
      <w:r>
        <w:rPr>
          <w:rFonts w:ascii="Times New Roman" w:eastAsia="Times New Roman" w:hAnsi="Times New Roman" w:cs="Times New Roman"/>
          <w:color w:val="0E101A"/>
          <w:sz w:val="28"/>
          <w:szCs w:val="28"/>
        </w:rPr>
        <w:t xml:space="preserve">people tend to be selfish by acting selflessly. </w:t>
      </w:r>
      <w:commentRangeEnd w:id="18"/>
      <w:r>
        <w:rPr>
          <w:rStyle w:val="CommentReference"/>
        </w:rPr>
        <w:commentReference w:id="18"/>
      </w:r>
    </w:p>
    <w:p w14:paraId="0000000C" w14:textId="77777777" w:rsidR="00F46397" w:rsidRDefault="00F46397">
      <w:pPr>
        <w:rPr>
          <w:rFonts w:ascii="Times New Roman" w:eastAsia="Times New Roman" w:hAnsi="Times New Roman" w:cs="Times New Roman"/>
          <w:color w:val="0E101A"/>
          <w:sz w:val="28"/>
          <w:szCs w:val="28"/>
        </w:rPr>
      </w:pPr>
    </w:p>
    <w:p w14:paraId="0000000D" w14:textId="77777777" w:rsidR="00F46397" w:rsidRDefault="00D7617E">
      <w:pPr>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Best,</w:t>
      </w:r>
    </w:p>
    <w:p w14:paraId="0000000E" w14:textId="77777777" w:rsidR="00F46397" w:rsidRDefault="00D7617E">
      <w:pPr>
        <w:rPr>
          <w:rFonts w:ascii="Times New Roman" w:eastAsia="Times New Roman" w:hAnsi="Times New Roman" w:cs="Times New Roman"/>
          <w:color w:val="0E101A"/>
          <w:sz w:val="28"/>
          <w:szCs w:val="28"/>
        </w:rPr>
      </w:pPr>
      <w:proofErr w:type="spellStart"/>
      <w:r>
        <w:rPr>
          <w:rFonts w:ascii="Times New Roman" w:eastAsia="Times New Roman" w:hAnsi="Times New Roman" w:cs="Times New Roman"/>
          <w:color w:val="0E101A"/>
          <w:sz w:val="28"/>
          <w:szCs w:val="28"/>
        </w:rPr>
        <w:t>Dhyey</w:t>
      </w:r>
      <w:proofErr w:type="spellEnd"/>
      <w:r>
        <w:rPr>
          <w:rFonts w:ascii="Times New Roman" w:eastAsia="Times New Roman" w:hAnsi="Times New Roman" w:cs="Times New Roman"/>
          <w:color w:val="0E101A"/>
          <w:sz w:val="28"/>
          <w:szCs w:val="28"/>
        </w:rPr>
        <w:t xml:space="preserve"> </w:t>
      </w:r>
      <w:commentRangeStart w:id="19"/>
      <w:proofErr w:type="spellStart"/>
      <w:r>
        <w:rPr>
          <w:rFonts w:ascii="Times New Roman" w:eastAsia="Times New Roman" w:hAnsi="Times New Roman" w:cs="Times New Roman"/>
          <w:color w:val="0E101A"/>
          <w:sz w:val="28"/>
          <w:szCs w:val="28"/>
        </w:rPr>
        <w:t>Mavani</w:t>
      </w:r>
      <w:commentRangeEnd w:id="19"/>
      <w:proofErr w:type="spellEnd"/>
      <w:r>
        <w:rPr>
          <w:rStyle w:val="CommentReference"/>
        </w:rPr>
        <w:commentReference w:id="19"/>
      </w:r>
    </w:p>
    <w:p w14:paraId="0000000F" w14:textId="77777777" w:rsidR="00F46397" w:rsidRDefault="00F46397">
      <w:pPr>
        <w:rPr>
          <w:rFonts w:ascii="Times New Roman" w:eastAsia="Times New Roman" w:hAnsi="Times New Roman" w:cs="Times New Roman"/>
          <w:sz w:val="28"/>
          <w:szCs w:val="28"/>
        </w:rPr>
      </w:pPr>
    </w:p>
    <w:p w14:paraId="00000010" w14:textId="77777777" w:rsidR="00F46397" w:rsidRDefault="00F46397">
      <w:pPr>
        <w:rPr>
          <w:rFonts w:ascii="Times New Roman" w:eastAsia="Times New Roman" w:hAnsi="Times New Roman" w:cs="Times New Roman"/>
          <w:sz w:val="28"/>
          <w:szCs w:val="28"/>
        </w:rPr>
      </w:pPr>
    </w:p>
    <w:sectPr w:rsidR="00F4639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21-09-14T09:10:00Z" w:initials="Office">
    <w:p w14:paraId="55A5BB49" w14:textId="1C6CD8AD" w:rsidR="00D7617E" w:rsidRDefault="00D7617E">
      <w:pPr>
        <w:pStyle w:val="CommentText"/>
      </w:pPr>
      <w:r>
        <w:rPr>
          <w:rStyle w:val="CommentReference"/>
        </w:rPr>
        <w:annotationRef/>
      </w:r>
      <w:r>
        <w:t>Isn’t it the other way around?</w:t>
      </w:r>
    </w:p>
  </w:comment>
  <w:comment w:id="4" w:author="Microsoft Office User" w:date="2021-09-14T09:10:00Z" w:initials="Office">
    <w:p w14:paraId="2E08FCAB" w14:textId="16C134A6" w:rsidR="00D7617E" w:rsidRDefault="00D7617E">
      <w:pPr>
        <w:pStyle w:val="CommentText"/>
      </w:pPr>
      <w:r>
        <w:rPr>
          <w:rStyle w:val="CommentReference"/>
        </w:rPr>
        <w:annotationRef/>
      </w:r>
      <w:r>
        <w:t xml:space="preserve">Again, isn’t it the other way around? Specialization requires </w:t>
      </w:r>
      <w:proofErr w:type="spellStart"/>
      <w:r>
        <w:t>exchnage</w:t>
      </w:r>
      <w:proofErr w:type="spellEnd"/>
      <w:r>
        <w:t>.</w:t>
      </w:r>
    </w:p>
  </w:comment>
  <w:comment w:id="5" w:author="Microsoft Office User" w:date="2021-09-14T09:11:00Z" w:initials="Office">
    <w:p w14:paraId="0D0D88F1" w14:textId="2ED64047" w:rsidR="00D7617E" w:rsidRDefault="00D7617E">
      <w:pPr>
        <w:pStyle w:val="CommentText"/>
      </w:pPr>
      <w:r>
        <w:rPr>
          <w:rStyle w:val="CommentReference"/>
        </w:rPr>
        <w:annotationRef/>
      </w:r>
      <w:r>
        <w:t>Where is the exchange in the example?</w:t>
      </w:r>
    </w:p>
  </w:comment>
  <w:comment w:id="13" w:author="Microsoft Office User" w:date="2021-09-14T09:13:00Z" w:initials="Office">
    <w:p w14:paraId="1E56780E" w14:textId="034327F8" w:rsidR="00D7617E" w:rsidRDefault="00D7617E">
      <w:pPr>
        <w:pStyle w:val="CommentText"/>
      </w:pPr>
      <w:r>
        <w:rPr>
          <w:rStyle w:val="CommentReference"/>
        </w:rPr>
        <w:annotationRef/>
      </w:r>
      <w:r>
        <w:t>You need to explain. The quote for your reader.</w:t>
      </w:r>
    </w:p>
  </w:comment>
  <w:comment w:id="14" w:author="Microsoft Office User" w:date="2021-09-14T09:14:00Z" w:initials="Office">
    <w:p w14:paraId="4260FC22" w14:textId="7AECE7F2" w:rsidR="00D7617E" w:rsidRDefault="00D7617E">
      <w:pPr>
        <w:pStyle w:val="CommentText"/>
      </w:pPr>
      <w:r>
        <w:rPr>
          <w:rStyle w:val="CommentReference"/>
        </w:rPr>
        <w:annotationRef/>
      </w:r>
      <w:r>
        <w:t>Re-read</w:t>
      </w:r>
    </w:p>
  </w:comment>
  <w:comment w:id="15" w:author="Microsoft Office User" w:date="2021-09-14T09:14:00Z" w:initials="Office">
    <w:p w14:paraId="6D8B2B25" w14:textId="3596D7AE" w:rsidR="00D7617E" w:rsidRDefault="00D7617E">
      <w:pPr>
        <w:pStyle w:val="CommentText"/>
      </w:pPr>
      <w:r>
        <w:rPr>
          <w:rStyle w:val="CommentReference"/>
        </w:rPr>
        <w:annotationRef/>
      </w:r>
      <w:r>
        <w:t>What does this follow from?</w:t>
      </w:r>
    </w:p>
  </w:comment>
  <w:comment w:id="16" w:author="Microsoft Office User" w:date="2021-09-14T09:14:00Z" w:initials="Office">
    <w:p w14:paraId="76DD0F77" w14:textId="029424FC" w:rsidR="00D7617E" w:rsidRDefault="00D7617E">
      <w:pPr>
        <w:pStyle w:val="CommentText"/>
      </w:pPr>
      <w:r>
        <w:rPr>
          <w:rStyle w:val="CommentReference"/>
        </w:rPr>
        <w:annotationRef/>
      </w:r>
      <w:r>
        <w:t>How does this help your reader?</w:t>
      </w:r>
    </w:p>
  </w:comment>
  <w:comment w:id="17" w:author="Microsoft Office User" w:date="2021-09-14T09:15:00Z" w:initials="Office">
    <w:p w14:paraId="085B882E" w14:textId="70875BE4" w:rsidR="00D7617E" w:rsidRDefault="00D7617E">
      <w:pPr>
        <w:pStyle w:val="CommentText"/>
      </w:pPr>
      <w:r>
        <w:rPr>
          <w:rStyle w:val="CommentReference"/>
        </w:rPr>
        <w:annotationRef/>
      </w:r>
      <w:r>
        <w:t>What?</w:t>
      </w:r>
    </w:p>
  </w:comment>
  <w:comment w:id="18" w:author="Microsoft Office User" w:date="2021-09-14T09:15:00Z" w:initials="Office">
    <w:p w14:paraId="13DD3F81" w14:textId="286B372D" w:rsidR="00D7617E" w:rsidRDefault="00D7617E">
      <w:pPr>
        <w:pStyle w:val="CommentText"/>
      </w:pPr>
      <w:r>
        <w:rPr>
          <w:rStyle w:val="CommentReference"/>
        </w:rPr>
        <w:annotationRef/>
      </w:r>
      <w:r>
        <w:t>?</w:t>
      </w:r>
    </w:p>
  </w:comment>
  <w:comment w:id="19" w:author="Microsoft Office User" w:date="2021-09-14T09:15:00Z" w:initials="Office">
    <w:p w14:paraId="34307C8F" w14:textId="41A0993C" w:rsidR="00D7617E" w:rsidRDefault="00D7617E">
      <w:pPr>
        <w:pStyle w:val="CommentText"/>
      </w:pPr>
      <w:r>
        <w:rPr>
          <w:rStyle w:val="CommentReference"/>
        </w:rPr>
        <w:annotationRef/>
      </w:r>
      <w:r>
        <w:t>Grade: 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A5BB49" w15:done="0"/>
  <w15:commentEx w15:paraId="2E08FCAB" w15:done="0"/>
  <w15:commentEx w15:paraId="0D0D88F1" w15:done="0"/>
  <w15:commentEx w15:paraId="1E56780E" w15:done="0"/>
  <w15:commentEx w15:paraId="4260FC22" w15:done="0"/>
  <w15:commentEx w15:paraId="6D8B2B25" w15:done="0"/>
  <w15:commentEx w15:paraId="76DD0F77" w15:done="0"/>
  <w15:commentEx w15:paraId="085B882E" w15:done="0"/>
  <w15:commentEx w15:paraId="13DD3F81" w15:done="0"/>
  <w15:commentEx w15:paraId="34307C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97"/>
    <w:rsid w:val="00B31EA4"/>
    <w:rsid w:val="00D7617E"/>
    <w:rsid w:val="00F4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B42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sid w:val="00FC6FE1"/>
    <w:rPr>
      <w:sz w:val="16"/>
      <w:szCs w:val="16"/>
    </w:rPr>
  </w:style>
  <w:style w:type="paragraph" w:styleId="CommentText">
    <w:name w:val="annotation text"/>
    <w:basedOn w:val="Normal"/>
    <w:link w:val="CommentTextChar"/>
    <w:uiPriority w:val="99"/>
    <w:semiHidden/>
    <w:unhideWhenUsed/>
    <w:rsid w:val="00FC6FE1"/>
    <w:rPr>
      <w:sz w:val="20"/>
      <w:szCs w:val="20"/>
    </w:rPr>
  </w:style>
  <w:style w:type="character" w:customStyle="1" w:styleId="CommentTextChar">
    <w:name w:val="Comment Text Char"/>
    <w:basedOn w:val="DefaultParagraphFont"/>
    <w:link w:val="CommentText"/>
    <w:uiPriority w:val="99"/>
    <w:semiHidden/>
    <w:rsid w:val="00FC6FE1"/>
    <w:rPr>
      <w:sz w:val="20"/>
      <w:szCs w:val="20"/>
    </w:rPr>
  </w:style>
  <w:style w:type="paragraph" w:styleId="CommentSubject">
    <w:name w:val="annotation subject"/>
    <w:basedOn w:val="CommentText"/>
    <w:next w:val="CommentText"/>
    <w:link w:val="CommentSubjectChar"/>
    <w:uiPriority w:val="99"/>
    <w:semiHidden/>
    <w:unhideWhenUsed/>
    <w:rsid w:val="00FC6FE1"/>
    <w:rPr>
      <w:b/>
      <w:bCs/>
    </w:rPr>
  </w:style>
  <w:style w:type="character" w:customStyle="1" w:styleId="CommentSubjectChar">
    <w:name w:val="Comment Subject Char"/>
    <w:basedOn w:val="CommentTextChar"/>
    <w:link w:val="CommentSubject"/>
    <w:uiPriority w:val="99"/>
    <w:semiHidden/>
    <w:rsid w:val="00FC6FE1"/>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761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iPvpjkdo3o8NBZN6SkNMyCWs3g==">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1635</Characters>
  <Application>Microsoft Macintosh Word</Application>
  <DocSecurity>0</DocSecurity>
  <Lines>13</Lines>
  <Paragraphs>3</Paragraphs>
  <ScaleCrop>false</ScaleCrop>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Dhyey Mavani</dc:creator>
  <cp:lastModifiedBy>Microsoft Office User</cp:lastModifiedBy>
  <cp:revision>2</cp:revision>
  <dcterms:created xsi:type="dcterms:W3CDTF">2021-09-14T18:53:00Z</dcterms:created>
  <dcterms:modified xsi:type="dcterms:W3CDTF">2021-09-14T18:53:00Z</dcterms:modified>
</cp:coreProperties>
</file>